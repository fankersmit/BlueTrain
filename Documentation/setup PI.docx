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425" w:type="dxa"/>
        <w:tblLook w:val="04A0" w:firstRow="1" w:lastRow="0" w:firstColumn="1" w:lastColumn="0" w:noHBand="0" w:noVBand="1"/>
      </w:tblPr>
      <w:tblGrid>
        <w:gridCol w:w="9039"/>
        <w:gridCol w:w="1346"/>
        <w:gridCol w:w="1347"/>
        <w:gridCol w:w="1346"/>
        <w:gridCol w:w="1347"/>
      </w:tblGrid>
      <w:tr w:rsidR="005E76A0" w14:paraId="5231A534" w14:textId="77777777" w:rsidTr="005E76A0">
        <w:tc>
          <w:tcPr>
            <w:tcW w:w="9039" w:type="dxa"/>
            <w:shd w:val="clear" w:color="auto" w:fill="D9D9D9" w:themeFill="background1" w:themeFillShade="D9"/>
          </w:tcPr>
          <w:p w14:paraId="5DB50858" w14:textId="77777777" w:rsidR="005E76A0" w:rsidRDefault="005E76A0">
            <w:r>
              <w:t>PI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050E0465" w14:textId="77777777" w:rsidR="005E76A0" w:rsidRDefault="005E76A0" w:rsidP="005E76A0">
            <w:pPr>
              <w:jc w:val="center"/>
            </w:pPr>
            <w:r>
              <w:t>RPI01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5CB43CD" w14:textId="77777777" w:rsidR="005E76A0" w:rsidRDefault="005E76A0" w:rsidP="005E76A0">
            <w:pPr>
              <w:jc w:val="center"/>
            </w:pPr>
            <w:r>
              <w:t>RPI02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61F4D049" w14:textId="77777777" w:rsidR="005E76A0" w:rsidRDefault="005E76A0" w:rsidP="005E76A0">
            <w:pPr>
              <w:jc w:val="center"/>
            </w:pPr>
            <w:r>
              <w:t>RPI03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7E75EEF" w14:textId="77777777" w:rsidR="005E76A0" w:rsidRDefault="005E76A0" w:rsidP="005E76A0">
            <w:pPr>
              <w:jc w:val="center"/>
            </w:pPr>
            <w:r>
              <w:t>RPI04</w:t>
            </w:r>
          </w:p>
        </w:tc>
      </w:tr>
      <w:tr w:rsidR="005E76A0" w14:paraId="31892F43" w14:textId="77777777" w:rsidTr="005E76A0">
        <w:tc>
          <w:tcPr>
            <w:tcW w:w="9039" w:type="dxa"/>
          </w:tcPr>
          <w:p w14:paraId="559BA670" w14:textId="77777777" w:rsidR="005E76A0" w:rsidRPr="008F16D0" w:rsidRDefault="005E76A0">
            <w:pPr>
              <w:rPr>
                <w:lang w:val="en-US"/>
              </w:rPr>
            </w:pPr>
            <w:r w:rsidRPr="008F16D0">
              <w:rPr>
                <w:lang w:val="en-US"/>
              </w:rPr>
              <w:t xml:space="preserve"> </w:t>
            </w:r>
            <w:r>
              <w:rPr>
                <w:lang w:val="en-US"/>
              </w:rPr>
              <w:t>TYPE</w:t>
            </w:r>
          </w:p>
        </w:tc>
        <w:tc>
          <w:tcPr>
            <w:tcW w:w="1346" w:type="dxa"/>
          </w:tcPr>
          <w:p w14:paraId="4F4CFBC4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57636951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1BCC1D79" w14:textId="77777777" w:rsidR="005E76A0" w:rsidRDefault="005E76A0" w:rsidP="005E76A0">
            <w:pPr>
              <w:jc w:val="center"/>
            </w:pPr>
            <w:r>
              <w:t>3</w:t>
            </w:r>
          </w:p>
        </w:tc>
        <w:tc>
          <w:tcPr>
            <w:tcW w:w="1347" w:type="dxa"/>
          </w:tcPr>
          <w:p w14:paraId="009364A8" w14:textId="77777777" w:rsidR="005E76A0" w:rsidRDefault="005E76A0" w:rsidP="005E76A0">
            <w:pPr>
              <w:jc w:val="center"/>
            </w:pPr>
            <w:r>
              <w:t>3 B+</w:t>
            </w:r>
          </w:p>
        </w:tc>
      </w:tr>
      <w:tr w:rsidR="005E76A0" w:rsidRPr="008F16D0" w14:paraId="1DEB866E" w14:textId="77777777" w:rsidTr="005E76A0">
        <w:tc>
          <w:tcPr>
            <w:tcW w:w="9039" w:type="dxa"/>
          </w:tcPr>
          <w:p w14:paraId="76E6F9F3" w14:textId="77777777" w:rsidR="005E76A0" w:rsidRPr="00C66745" w:rsidRDefault="005E76A0" w:rsidP="008F16D0">
            <w:pPr>
              <w:rPr>
                <w:lang w:val="en-US"/>
                <w:rPrChange w:id="0" w:author="Frits Ankersmit" w:date="2021-03-15T09:21:00Z">
                  <w:rPr/>
                </w:rPrChange>
              </w:rPr>
            </w:pPr>
            <w:r w:rsidRPr="00C66745">
              <w:rPr>
                <w:highlight w:val="yellow"/>
                <w:lang w:val="en-US"/>
                <w:rPrChange w:id="1" w:author="Frits Ankersmit" w:date="2021-03-15T09:21:00Z">
                  <w:rPr>
                    <w:highlight w:val="yellow"/>
                  </w:rPr>
                </w:rPrChange>
              </w:rPr>
              <w:t xml:space="preserve">install fresh </w:t>
            </w:r>
            <w:proofErr w:type="spellStart"/>
            <w:r w:rsidRPr="00C66745">
              <w:rPr>
                <w:highlight w:val="yellow"/>
                <w:lang w:val="en-US"/>
                <w:rPrChange w:id="2" w:author="Frits Ankersmit" w:date="2021-03-15T09:21:00Z">
                  <w:rPr>
                    <w:highlight w:val="yellow"/>
                  </w:rPr>
                </w:rPrChange>
              </w:rPr>
              <w:t>Raspian</w:t>
            </w:r>
            <w:proofErr w:type="spellEnd"/>
            <w:r w:rsidRPr="00C66745">
              <w:rPr>
                <w:highlight w:val="yellow"/>
                <w:lang w:val="en-US"/>
                <w:rPrChange w:id="3" w:author="Frits Ankersmit" w:date="2021-03-15T09:21:00Z">
                  <w:rPr>
                    <w:highlight w:val="yellow"/>
                  </w:rPr>
                </w:rPrChange>
              </w:rPr>
              <w:t xml:space="preserve"> OS</w:t>
            </w:r>
          </w:p>
          <w:p w14:paraId="160FD81A" w14:textId="77777777" w:rsidR="005E76A0" w:rsidRPr="008F16D0" w:rsidRDefault="005E76A0" w:rsidP="008F16D0">
            <w:pPr>
              <w:rPr>
                <w:i/>
                <w:lang w:val="en-US"/>
              </w:rPr>
            </w:pPr>
            <w:r w:rsidRPr="008F16D0">
              <w:rPr>
                <w:i/>
                <w:lang w:val="en-US"/>
              </w:rPr>
              <w:t>raspberry imager.exe: raspberry pi OS full version</w:t>
            </w:r>
          </w:p>
        </w:tc>
        <w:tc>
          <w:tcPr>
            <w:tcW w:w="1346" w:type="dxa"/>
          </w:tcPr>
          <w:p w14:paraId="78E2203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15FA6507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4202740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73299950" w14:textId="77777777" w:rsidR="005E76A0" w:rsidRPr="00470046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5E76A0" w:rsidRPr="008F16D0" w14:paraId="7D973B63" w14:textId="77777777" w:rsidTr="005E76A0">
        <w:tc>
          <w:tcPr>
            <w:tcW w:w="9039" w:type="dxa"/>
          </w:tcPr>
          <w:p w14:paraId="6F90E0E1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password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lang w:val="en-US"/>
              </w:rPr>
              <w:t xml:space="preserve"> to rasp##</w:t>
            </w:r>
          </w:p>
        </w:tc>
        <w:tc>
          <w:tcPr>
            <w:tcW w:w="1346" w:type="dxa"/>
          </w:tcPr>
          <w:p w14:paraId="24101D6A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194520C9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0C07781E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1597DA1D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470046">
              <w:rPr>
                <w:highlight w:val="green"/>
                <w:lang w:val="en-US"/>
              </w:rPr>
              <w:t>rasp04</w:t>
            </w:r>
          </w:p>
        </w:tc>
      </w:tr>
      <w:tr w:rsidR="005E76A0" w:rsidRPr="008F16D0" w14:paraId="20541881" w14:textId="77777777" w:rsidTr="005E76A0">
        <w:tc>
          <w:tcPr>
            <w:tcW w:w="9039" w:type="dxa"/>
          </w:tcPr>
          <w:p w14:paraId="2DCE2F4A" w14:textId="77777777" w:rsidR="005E76A0" w:rsidRPr="008F16D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Change pi  hostname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</w:p>
        </w:tc>
        <w:tc>
          <w:tcPr>
            <w:tcW w:w="1346" w:type="dxa"/>
          </w:tcPr>
          <w:p w14:paraId="59F8FA21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firstpi</w:t>
            </w:r>
            <w:proofErr w:type="spellEnd"/>
          </w:p>
        </w:tc>
        <w:tc>
          <w:tcPr>
            <w:tcW w:w="1347" w:type="dxa"/>
          </w:tcPr>
          <w:p w14:paraId="3FA0B26F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secondpi</w:t>
            </w:r>
            <w:proofErr w:type="spellEnd"/>
          </w:p>
        </w:tc>
        <w:tc>
          <w:tcPr>
            <w:tcW w:w="1346" w:type="dxa"/>
          </w:tcPr>
          <w:p w14:paraId="12EA1C20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thirdpi</w:t>
            </w:r>
            <w:proofErr w:type="spellEnd"/>
          </w:p>
        </w:tc>
        <w:tc>
          <w:tcPr>
            <w:tcW w:w="1347" w:type="dxa"/>
          </w:tcPr>
          <w:p w14:paraId="3A45BC43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proofErr w:type="spellStart"/>
            <w:r w:rsidRPr="00470046">
              <w:rPr>
                <w:highlight w:val="green"/>
                <w:lang w:val="en-US"/>
              </w:rPr>
              <w:t>fourthpi</w:t>
            </w:r>
            <w:proofErr w:type="spellEnd"/>
          </w:p>
        </w:tc>
      </w:tr>
      <w:tr w:rsidR="005E76A0" w:rsidRPr="008F16D0" w14:paraId="7D79EBED" w14:textId="77777777" w:rsidTr="005E76A0">
        <w:tc>
          <w:tcPr>
            <w:tcW w:w="9039" w:type="dxa"/>
          </w:tcPr>
          <w:p w14:paraId="553CCF4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 xml:space="preserve">Enable </w:t>
            </w:r>
            <w:proofErr w:type="spellStart"/>
            <w:r w:rsidRPr="00D708E8">
              <w:rPr>
                <w:highlight w:val="yellow"/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</w:p>
        </w:tc>
        <w:tc>
          <w:tcPr>
            <w:tcW w:w="1346" w:type="dxa"/>
          </w:tcPr>
          <w:p w14:paraId="18E7A18B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092D1C6E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22A84DA7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2DB7C128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5E76A0" w:rsidRPr="008F16D0" w14:paraId="1E3D9B10" w14:textId="77777777" w:rsidTr="005E76A0">
        <w:tc>
          <w:tcPr>
            <w:tcW w:w="9039" w:type="dxa"/>
          </w:tcPr>
          <w:p w14:paraId="495CDF7A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locale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lang w:val="en-US"/>
              </w:rPr>
              <w:t xml:space="preserve">   </w:t>
            </w:r>
            <w:r w:rsidRPr="005E76A0">
              <w:rPr>
                <w:i/>
                <w:lang w:val="en-US"/>
              </w:rPr>
              <w:t>US  en UTF-8</w:t>
            </w:r>
          </w:p>
        </w:tc>
        <w:tc>
          <w:tcPr>
            <w:tcW w:w="1346" w:type="dxa"/>
          </w:tcPr>
          <w:p w14:paraId="0AF6393E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22FEC4E9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22D4D9C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5AB2F3BE" w14:textId="77777777" w:rsidR="005E76A0" w:rsidRPr="008F16D0" w:rsidRDefault="00CA3CE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5E76A0" w:rsidRPr="008F16D0" w14:paraId="69FA812B" w14:textId="77777777" w:rsidTr="005E76A0">
        <w:tc>
          <w:tcPr>
            <w:tcW w:w="9039" w:type="dxa"/>
          </w:tcPr>
          <w:p w14:paraId="3C7282E3" w14:textId="77777777" w:rsidR="005E76A0" w:rsidRPr="005E76A0" w:rsidRDefault="005E76A0" w:rsidP="005E76A0">
            <w:pPr>
              <w:rPr>
                <w:i/>
                <w:u w:val="single"/>
                <w:lang w:val="en-US"/>
              </w:rPr>
            </w:pPr>
            <w:r w:rsidRPr="00D708E8">
              <w:rPr>
                <w:highlight w:val="yellow"/>
                <w:lang w:val="en-US"/>
              </w:rPr>
              <w:t>Set time zone</w:t>
            </w:r>
            <w:r>
              <w:rPr>
                <w:lang w:val="en-US"/>
              </w:rPr>
              <w:t xml:space="preserve"> with:  </w:t>
            </w: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raspi_config</w:t>
            </w:r>
            <w:proofErr w:type="spellEnd"/>
            <w:r>
              <w:rPr>
                <w:i/>
                <w:u w:val="single"/>
                <w:lang w:val="en-US"/>
              </w:rPr>
              <w:t xml:space="preserve">  </w:t>
            </w:r>
            <w:r w:rsidRPr="005E76A0">
              <w:rPr>
                <w:i/>
                <w:lang w:val="en-US"/>
              </w:rPr>
              <w:t xml:space="preserve"> EU en AMS</w:t>
            </w:r>
          </w:p>
        </w:tc>
        <w:tc>
          <w:tcPr>
            <w:tcW w:w="1346" w:type="dxa"/>
          </w:tcPr>
          <w:p w14:paraId="101422A6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6F81E829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65B44D07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50FBE12E" w14:textId="77777777" w:rsidR="005E76A0" w:rsidRPr="008F16D0" w:rsidRDefault="00470046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9668A3" w:rsidRPr="008F16D0" w14:paraId="5038A507" w14:textId="77777777" w:rsidTr="005E76A0">
        <w:tc>
          <w:tcPr>
            <w:tcW w:w="9039" w:type="dxa"/>
          </w:tcPr>
          <w:p w14:paraId="4A3A3832" w14:textId="77777777" w:rsidR="009668A3" w:rsidRPr="009668A3" w:rsidRDefault="009668A3">
            <w:pPr>
              <w:rPr>
                <w:i/>
                <w:lang w:val="en-US"/>
              </w:rPr>
            </w:pPr>
            <w:r>
              <w:rPr>
                <w:highlight w:val="yellow"/>
                <w:lang w:val="en-US"/>
              </w:rPr>
              <w:t xml:space="preserve">Disable </w:t>
            </w:r>
            <w:proofErr w:type="spellStart"/>
            <w:r>
              <w:rPr>
                <w:highlight w:val="yellow"/>
                <w:lang w:val="en-US"/>
              </w:rPr>
              <w:t>wifi</w:t>
            </w:r>
            <w:proofErr w:type="spellEnd"/>
            <w:r>
              <w:rPr>
                <w:highlight w:val="yellow"/>
                <w:lang w:val="en-US"/>
              </w:rPr>
              <w:t xml:space="preserve"> and Bluetooth: </w:t>
            </w:r>
            <w:proofErr w:type="spellStart"/>
            <w:r w:rsidRPr="009668A3">
              <w:rPr>
                <w:i/>
                <w:lang w:val="en-US"/>
              </w:rPr>
              <w:t>Sudo</w:t>
            </w:r>
            <w:proofErr w:type="spellEnd"/>
            <w:r w:rsidRPr="009668A3">
              <w:rPr>
                <w:i/>
                <w:lang w:val="en-US"/>
              </w:rPr>
              <w:t xml:space="preserve"> nano /boot/config.txt</w:t>
            </w:r>
          </w:p>
          <w:p w14:paraId="368AAD62" w14:textId="77777777" w:rsidR="009668A3" w:rsidRPr="009668A3" w:rsidRDefault="009668A3">
            <w:pPr>
              <w:rPr>
                <w:lang w:val="en-US"/>
              </w:rPr>
            </w:pPr>
            <w:r w:rsidRPr="009668A3">
              <w:rPr>
                <w:lang w:val="en-US"/>
              </w:rPr>
              <w:t>Add to end of file</w:t>
            </w:r>
          </w:p>
          <w:p w14:paraId="012A4C91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 xml:space="preserve"># disable </w:t>
            </w:r>
            <w:proofErr w:type="spellStart"/>
            <w:r w:rsidRPr="009668A3">
              <w:rPr>
                <w:i/>
                <w:lang w:val="en-US"/>
              </w:rPr>
              <w:t>wifi</w:t>
            </w:r>
            <w:proofErr w:type="spellEnd"/>
            <w:r w:rsidRPr="009668A3">
              <w:rPr>
                <w:i/>
                <w:lang w:val="en-US"/>
              </w:rPr>
              <w:t xml:space="preserve"> and Bluetooth</w:t>
            </w:r>
          </w:p>
          <w:p w14:paraId="4EC8007C" w14:textId="77777777" w:rsidR="009668A3" w:rsidRPr="009668A3" w:rsidRDefault="009668A3">
            <w:pPr>
              <w:rPr>
                <w:i/>
                <w:lang w:val="en-US"/>
              </w:rPr>
            </w:pPr>
            <w:r w:rsidRPr="009668A3">
              <w:rPr>
                <w:i/>
                <w:lang w:val="en-US"/>
              </w:rPr>
              <w:t># ANF 11-6-2020</w:t>
            </w:r>
          </w:p>
          <w:p w14:paraId="69C77C86" w14:textId="77777777" w:rsidR="009668A3" w:rsidRPr="009668A3" w:rsidRDefault="009668A3">
            <w:pPr>
              <w:rPr>
                <w:i/>
                <w:lang w:val="en-US"/>
              </w:rPr>
            </w:pPr>
            <w:proofErr w:type="spellStart"/>
            <w:r w:rsidRPr="009668A3">
              <w:rPr>
                <w:i/>
                <w:lang w:val="en-US"/>
              </w:rPr>
              <w:t>dtoverlay</w:t>
            </w:r>
            <w:proofErr w:type="spellEnd"/>
            <w:r w:rsidRPr="009668A3">
              <w:rPr>
                <w:i/>
                <w:lang w:val="en-US"/>
              </w:rPr>
              <w:t>=disable-</w:t>
            </w:r>
            <w:proofErr w:type="spellStart"/>
            <w:r w:rsidRPr="009668A3">
              <w:rPr>
                <w:i/>
                <w:lang w:val="en-US"/>
              </w:rPr>
              <w:t>wifi</w:t>
            </w:r>
            <w:proofErr w:type="spellEnd"/>
          </w:p>
          <w:p w14:paraId="25010011" w14:textId="77777777" w:rsidR="009668A3" w:rsidRPr="009668A3" w:rsidRDefault="009668A3">
            <w:pPr>
              <w:rPr>
                <w:i/>
                <w:highlight w:val="yellow"/>
                <w:lang w:val="en-US"/>
              </w:rPr>
            </w:pPr>
            <w:proofErr w:type="spellStart"/>
            <w:r w:rsidRPr="009668A3">
              <w:rPr>
                <w:i/>
                <w:lang w:val="en-US"/>
              </w:rPr>
              <w:t>dtoverlay</w:t>
            </w:r>
            <w:proofErr w:type="spellEnd"/>
            <w:r w:rsidRPr="009668A3">
              <w:rPr>
                <w:i/>
                <w:lang w:val="en-US"/>
              </w:rPr>
              <w:t>=disable-</w:t>
            </w:r>
            <w:proofErr w:type="spellStart"/>
            <w:r w:rsidRPr="009668A3">
              <w:rPr>
                <w:i/>
                <w:lang w:val="en-US"/>
              </w:rPr>
              <w:t>bt</w:t>
            </w:r>
            <w:proofErr w:type="spellEnd"/>
          </w:p>
        </w:tc>
        <w:tc>
          <w:tcPr>
            <w:tcW w:w="1346" w:type="dxa"/>
          </w:tcPr>
          <w:p w14:paraId="326C486B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7F230C35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7E983733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308A99BD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9668A3" w:rsidRPr="008F16D0" w14:paraId="7348B30D" w14:textId="77777777" w:rsidTr="005E76A0">
        <w:tc>
          <w:tcPr>
            <w:tcW w:w="9039" w:type="dxa"/>
          </w:tcPr>
          <w:p w14:paraId="281FCE51" w14:textId="77777777" w:rsidR="009668A3" w:rsidRDefault="009668A3" w:rsidP="009668A3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Reposition </w:t>
            </w:r>
            <w:proofErr w:type="spellStart"/>
            <w:r>
              <w:rPr>
                <w:highlight w:val="yellow"/>
                <w:lang w:val="en-US"/>
              </w:rPr>
              <w:t>menubar</w:t>
            </w:r>
            <w:proofErr w:type="spellEnd"/>
            <w:r>
              <w:rPr>
                <w:highlight w:val="yellow"/>
                <w:lang w:val="en-US"/>
              </w:rPr>
              <w:t xml:space="preserve"> : </w:t>
            </w:r>
            <w:r w:rsidRPr="009668A3">
              <w:rPr>
                <w:lang w:val="en-US"/>
              </w:rPr>
              <w:t>Menu-&gt;</w:t>
            </w:r>
            <w:proofErr w:type="spellStart"/>
            <w:r w:rsidRPr="009668A3">
              <w:rPr>
                <w:lang w:val="en-US"/>
              </w:rPr>
              <w:t>Prererences</w:t>
            </w:r>
            <w:proofErr w:type="spellEnd"/>
            <w:r w:rsidRPr="009668A3">
              <w:rPr>
                <w:lang w:val="en-US"/>
              </w:rPr>
              <w:t>-&gt;appearance settings-&gt;Menu Bar</w:t>
            </w:r>
          </w:p>
        </w:tc>
        <w:tc>
          <w:tcPr>
            <w:tcW w:w="1346" w:type="dxa"/>
          </w:tcPr>
          <w:p w14:paraId="673ACBEB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55ADF60C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0DC517FC" w14:textId="77777777" w:rsidR="009668A3" w:rsidRPr="008F16D0" w:rsidRDefault="009668A3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5D35C80E" w14:textId="77777777" w:rsidR="009668A3" w:rsidRPr="00470046" w:rsidRDefault="009668A3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5E76A0" w:rsidRPr="008F16D0" w14:paraId="15056B21" w14:textId="77777777" w:rsidTr="005E76A0">
        <w:tc>
          <w:tcPr>
            <w:tcW w:w="9039" w:type="dxa"/>
          </w:tcPr>
          <w:p w14:paraId="4709DE20" w14:textId="77777777" w:rsidR="005E76A0" w:rsidRPr="008F16D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Create user fa</w:t>
            </w:r>
            <w:r>
              <w:rPr>
                <w:lang w:val="en-US"/>
              </w:rPr>
              <w:t xml:space="preserve">; </w:t>
            </w:r>
            <w:proofErr w:type="spellStart"/>
            <w:r w:rsidRPr="008F16D0">
              <w:rPr>
                <w:i/>
                <w:lang w:val="en-US"/>
              </w:rPr>
              <w:t>sudo</w:t>
            </w:r>
            <w:proofErr w:type="spellEnd"/>
            <w:r w:rsidRPr="008F16D0">
              <w:rPr>
                <w:i/>
                <w:lang w:val="en-US"/>
              </w:rPr>
              <w:t xml:space="preserve"> </w:t>
            </w:r>
            <w:proofErr w:type="spellStart"/>
            <w:r w:rsidRPr="008F16D0">
              <w:rPr>
                <w:i/>
                <w:lang w:val="en-US"/>
              </w:rPr>
              <w:t>adduser</w:t>
            </w:r>
            <w:proofErr w:type="spellEnd"/>
            <w:r w:rsidRPr="008F16D0">
              <w:rPr>
                <w:i/>
                <w:lang w:val="en-US"/>
              </w:rPr>
              <w:t xml:space="preserve"> fa</w:t>
            </w:r>
          </w:p>
        </w:tc>
        <w:tc>
          <w:tcPr>
            <w:tcW w:w="1346" w:type="dxa"/>
          </w:tcPr>
          <w:p w14:paraId="609B5ABF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42F54B85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575F0A00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740F9649" w14:textId="77777777" w:rsidR="005E76A0" w:rsidRPr="008F16D0" w:rsidRDefault="00DE1289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5E76A0" w:rsidRPr="008F16D0" w14:paraId="49F063CE" w14:textId="77777777" w:rsidTr="005E76A0">
        <w:tc>
          <w:tcPr>
            <w:tcW w:w="9039" w:type="dxa"/>
          </w:tcPr>
          <w:p w14:paraId="0BEB872A" w14:textId="77777777" w:rsidR="005E76A0" w:rsidRDefault="005E76A0" w:rsidP="008F16D0">
            <w:pPr>
              <w:rPr>
                <w:lang w:val="en-US"/>
              </w:rPr>
            </w:pPr>
            <w:r>
              <w:rPr>
                <w:lang w:val="en-US"/>
              </w:rPr>
              <w:t xml:space="preserve">Set  password to: rasp##   </w:t>
            </w:r>
          </w:p>
        </w:tc>
        <w:tc>
          <w:tcPr>
            <w:tcW w:w="1346" w:type="dxa"/>
          </w:tcPr>
          <w:p w14:paraId="65AD163F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3C3B4D5F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4A141139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7EE59E21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  <w:r w:rsidRPr="009668A3">
              <w:rPr>
                <w:highlight w:val="green"/>
                <w:lang w:val="en-US"/>
              </w:rPr>
              <w:t>rasp04</w:t>
            </w:r>
          </w:p>
        </w:tc>
      </w:tr>
      <w:tr w:rsidR="005E76A0" w:rsidRPr="008F16D0" w14:paraId="70089BAF" w14:textId="77777777" w:rsidTr="005E76A0">
        <w:tc>
          <w:tcPr>
            <w:tcW w:w="9039" w:type="dxa"/>
          </w:tcPr>
          <w:p w14:paraId="2631AD94" w14:textId="77777777" w:rsidR="005E76A0" w:rsidRDefault="005E76A0">
            <w:r w:rsidRPr="008F16D0">
              <w:t xml:space="preserve">Make  fa  lid van </w:t>
            </w:r>
            <w:proofErr w:type="spellStart"/>
            <w:r w:rsidRPr="008F16D0">
              <w:t>su</w:t>
            </w:r>
            <w:proofErr w:type="spellEnd"/>
            <w:r>
              <w:t>:</w:t>
            </w:r>
          </w:p>
          <w:p w14:paraId="5ADCD524" w14:textId="77777777" w:rsidR="005E76A0" w:rsidRPr="008F16D0" w:rsidRDefault="005E76A0" w:rsidP="005E76A0">
            <w:pPr>
              <w:rPr>
                <w:lang w:val="en-US"/>
              </w:rPr>
            </w:pPr>
            <w:proofErr w:type="spellStart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sudo</w:t>
            </w:r>
            <w:proofErr w:type="spellEnd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 xml:space="preserve"> </w:t>
            </w:r>
            <w:proofErr w:type="spellStart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usermod</w:t>
            </w:r>
            <w:proofErr w:type="spellEnd"/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 xml:space="preserve"> -a -G</w:t>
            </w:r>
            <w:r w:rsidRPr="008F16D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Pr="008F16D0">
              <w:rPr>
                <w:rFonts w:ascii="Calibri" w:hAnsi="Calibri" w:cs="Calibri"/>
                <w:i/>
                <w:color w:val="000000"/>
                <w:lang w:val="en-US"/>
              </w:rPr>
              <w:t>adm,dialout,cdrom,sudo,audio,video,plugdev,games,users,input,netdev,gpio,i2c,spi fa</w:t>
            </w:r>
          </w:p>
        </w:tc>
        <w:tc>
          <w:tcPr>
            <w:tcW w:w="1346" w:type="dxa"/>
          </w:tcPr>
          <w:p w14:paraId="64E99FC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71A30C4D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171BC79B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1FC552DD" w14:textId="77777777" w:rsidR="005E76A0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5E76A0" w:rsidRPr="008F16D0" w14:paraId="4C8CB763" w14:textId="77777777" w:rsidTr="005E76A0">
        <w:tc>
          <w:tcPr>
            <w:tcW w:w="9039" w:type="dxa"/>
          </w:tcPr>
          <w:p w14:paraId="154979A5" w14:textId="77777777" w:rsidR="005E76A0" w:rsidRDefault="005E76A0" w:rsidP="008F16D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check</w:t>
            </w:r>
            <w:r w:rsidRPr="008F16D0">
              <w:rPr>
                <w:lang w:val="en-US"/>
              </w:rPr>
              <w:t xml:space="preserve"> by temp changing to fa: </w:t>
            </w:r>
            <w:proofErr w:type="spellStart"/>
            <w:r w:rsidRPr="008F16D0">
              <w:rPr>
                <w:i/>
                <w:lang w:val="en-US"/>
              </w:rPr>
              <w:t>sudo</w:t>
            </w:r>
            <w:proofErr w:type="spellEnd"/>
            <w:r w:rsidRPr="008F16D0">
              <w:rPr>
                <w:i/>
                <w:lang w:val="en-US"/>
              </w:rPr>
              <w:t xml:space="preserve"> </w:t>
            </w:r>
            <w:proofErr w:type="spellStart"/>
            <w:r w:rsidRPr="008F16D0">
              <w:rPr>
                <w:i/>
                <w:lang w:val="en-US"/>
              </w:rPr>
              <w:t>su</w:t>
            </w:r>
            <w:proofErr w:type="spellEnd"/>
            <w:r w:rsidRPr="008F16D0">
              <w:rPr>
                <w:i/>
                <w:lang w:val="en-US"/>
              </w:rPr>
              <w:t xml:space="preserve"> - fa</w:t>
            </w:r>
            <w:r w:rsidRPr="008F16D0">
              <w:rPr>
                <w:lang w:val="en-US"/>
              </w:rPr>
              <w:t xml:space="preserve"> </w:t>
            </w:r>
          </w:p>
          <w:p w14:paraId="3ECC662A" w14:textId="77777777" w:rsidR="005E76A0" w:rsidRPr="008F16D0" w:rsidRDefault="005E76A0" w:rsidP="00DE1289">
            <w:pPr>
              <w:rPr>
                <w:lang w:val="en-US"/>
              </w:rPr>
            </w:pPr>
            <w:r w:rsidRPr="008F16D0">
              <w:rPr>
                <w:lang w:val="en-US"/>
              </w:rPr>
              <w:t>return with</w:t>
            </w:r>
            <w:r>
              <w:rPr>
                <w:lang w:val="en-US"/>
              </w:rPr>
              <w:t xml:space="preserve">: </w:t>
            </w:r>
            <w:r w:rsidRPr="008F16D0">
              <w:rPr>
                <w:lang w:val="en-US"/>
              </w:rPr>
              <w:t xml:space="preserve"> </w:t>
            </w:r>
            <w:r w:rsidRPr="008F16D0">
              <w:rPr>
                <w:i/>
                <w:lang w:val="en-US"/>
              </w:rPr>
              <w:t xml:space="preserve">exit </w:t>
            </w:r>
          </w:p>
        </w:tc>
        <w:tc>
          <w:tcPr>
            <w:tcW w:w="1346" w:type="dxa"/>
          </w:tcPr>
          <w:p w14:paraId="42782E1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178C806C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042769D5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7713C580" w14:textId="77777777" w:rsidR="005E76A0" w:rsidRPr="008F16D0" w:rsidRDefault="00FA4594" w:rsidP="00FA4594">
            <w:pPr>
              <w:tabs>
                <w:tab w:val="left" w:pos="352"/>
                <w:tab w:val="center" w:pos="565"/>
              </w:tabs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5E76A0" w:rsidRPr="008F16D0" w14:paraId="20B2B795" w14:textId="77777777" w:rsidTr="005E76A0">
        <w:tc>
          <w:tcPr>
            <w:tcW w:w="9039" w:type="dxa"/>
          </w:tcPr>
          <w:p w14:paraId="4D641C6B" w14:textId="77777777" w:rsidR="005E76A0" w:rsidRDefault="005E76A0" w:rsidP="00D708E8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 xml:space="preserve">Install  </w:t>
            </w:r>
            <w:proofErr w:type="spellStart"/>
            <w:r w:rsidRPr="00D708E8">
              <w:rPr>
                <w:highlight w:val="yellow"/>
                <w:lang w:val="en-US"/>
              </w:rPr>
              <w:t>dotnetcore</w:t>
            </w:r>
            <w:proofErr w:type="spellEnd"/>
            <w:r w:rsidRPr="00D708E8">
              <w:rPr>
                <w:highlight w:val="yellow"/>
                <w:lang w:val="en-US"/>
              </w:rPr>
              <w:t xml:space="preserve"> </w:t>
            </w:r>
            <w:proofErr w:type="spellStart"/>
            <w:r w:rsidRPr="00D708E8">
              <w:rPr>
                <w:highlight w:val="yellow"/>
                <w:lang w:val="en-US"/>
              </w:rPr>
              <w:t>sdk</w:t>
            </w:r>
            <w:proofErr w:type="spellEnd"/>
            <w:r w:rsidRPr="00D708E8">
              <w:rPr>
                <w:highlight w:val="yellow"/>
                <w:lang w:val="en-US"/>
              </w:rPr>
              <w:t>: create folders and path</w:t>
            </w:r>
          </w:p>
          <w:p w14:paraId="14A30B57" w14:textId="77777777" w:rsidR="005E76A0" w:rsidRPr="00D708E8" w:rsidRDefault="005E76A0" w:rsidP="00D708E8">
            <w:pPr>
              <w:rPr>
                <w:i/>
                <w:lang w:val="en-US"/>
              </w:rPr>
            </w:pPr>
            <w:proofErr w:type="spellStart"/>
            <w:r w:rsidRPr="00D708E8">
              <w:rPr>
                <w:i/>
                <w:lang w:val="en-US"/>
              </w:rPr>
              <w:t>sudo</w:t>
            </w:r>
            <w:proofErr w:type="spellEnd"/>
            <w:r w:rsidRPr="00D708E8">
              <w:rPr>
                <w:i/>
                <w:lang w:val="en-US"/>
              </w:rPr>
              <w:t xml:space="preserve"> </w:t>
            </w:r>
            <w:proofErr w:type="spellStart"/>
            <w:r w:rsidRPr="00D708E8">
              <w:rPr>
                <w:i/>
                <w:lang w:val="en-US"/>
              </w:rPr>
              <w:t>mkdir</w:t>
            </w:r>
            <w:proofErr w:type="spellEnd"/>
            <w:r w:rsidRPr="00D708E8">
              <w:rPr>
                <w:i/>
                <w:lang w:val="en-US"/>
              </w:rPr>
              <w:t xml:space="preserve"> -p </w:t>
            </w:r>
            <w:r w:rsidR="006711ED">
              <w:rPr>
                <w:i/>
                <w:lang w:val="en-US"/>
              </w:rPr>
              <w:t>/opt</w:t>
            </w:r>
            <w:r w:rsidRPr="00D708E8">
              <w:rPr>
                <w:i/>
                <w:lang w:val="en-US"/>
              </w:rPr>
              <w:t>/dotnet</w:t>
            </w:r>
          </w:p>
          <w:p w14:paraId="4DF6D39C" w14:textId="77777777" w:rsidR="005E76A0" w:rsidRPr="00D708E8" w:rsidRDefault="005E76A0" w:rsidP="00D708E8">
            <w:pPr>
              <w:rPr>
                <w:i/>
                <w:lang w:val="en-US"/>
              </w:rPr>
            </w:pPr>
            <w:proofErr w:type="spellStart"/>
            <w:r w:rsidRPr="00D708E8">
              <w:rPr>
                <w:i/>
                <w:lang w:val="en-US"/>
              </w:rPr>
              <w:t>sudo</w:t>
            </w:r>
            <w:proofErr w:type="spellEnd"/>
            <w:r w:rsidRPr="00D708E8">
              <w:rPr>
                <w:i/>
                <w:lang w:val="en-US"/>
              </w:rPr>
              <w:t xml:space="preserve"> tar </w:t>
            </w:r>
            <w:proofErr w:type="spellStart"/>
            <w:r w:rsidRPr="00D708E8">
              <w:rPr>
                <w:i/>
                <w:lang w:val="en-US"/>
              </w:rPr>
              <w:t>zxf</w:t>
            </w:r>
            <w:proofErr w:type="spellEnd"/>
            <w:r w:rsidRPr="00D708E8">
              <w:rPr>
                <w:i/>
                <w:lang w:val="en-US"/>
              </w:rPr>
              <w:t xml:space="preserve"> </w:t>
            </w:r>
            <w:r w:rsidR="00F8141C">
              <w:rPr>
                <w:i/>
                <w:lang w:val="en-US"/>
              </w:rPr>
              <w:t>Downloads/</w:t>
            </w:r>
            <w:r w:rsidRPr="00D708E8">
              <w:rPr>
                <w:i/>
                <w:lang w:val="en-US"/>
              </w:rPr>
              <w:t>dotnet-sdk-3.1.10</w:t>
            </w:r>
            <w:r w:rsidR="006711ED">
              <w:rPr>
                <w:i/>
                <w:lang w:val="en-US"/>
              </w:rPr>
              <w:t>1</w:t>
            </w:r>
            <w:r w:rsidRPr="00D708E8">
              <w:rPr>
                <w:i/>
                <w:lang w:val="en-US"/>
              </w:rPr>
              <w:t xml:space="preserve">-linux-arm.tar.gz -C </w:t>
            </w:r>
            <w:r w:rsidR="006711ED">
              <w:rPr>
                <w:i/>
                <w:lang w:val="en-US"/>
              </w:rPr>
              <w:t>/opt/</w:t>
            </w:r>
            <w:r w:rsidRPr="00D708E8">
              <w:rPr>
                <w:i/>
                <w:lang w:val="en-US"/>
              </w:rPr>
              <w:t>dotnet</w:t>
            </w:r>
          </w:p>
          <w:p w14:paraId="1120DAB2" w14:textId="77777777" w:rsidR="006711ED" w:rsidRPr="006711ED" w:rsidRDefault="006711ED" w:rsidP="00D708E8">
            <w:pPr>
              <w:rPr>
                <w:lang w:val="en-US"/>
              </w:rPr>
            </w:pPr>
            <w:r w:rsidRPr="006711ED">
              <w:rPr>
                <w:highlight w:val="yellow"/>
                <w:lang w:val="en-US"/>
              </w:rPr>
              <w:t>make avai</w:t>
            </w:r>
            <w:r w:rsidR="00FA4594">
              <w:rPr>
                <w:highlight w:val="yellow"/>
                <w:lang w:val="en-US"/>
              </w:rPr>
              <w:t>la</w:t>
            </w:r>
            <w:r w:rsidRPr="006711ED">
              <w:rPr>
                <w:highlight w:val="yellow"/>
                <w:lang w:val="en-US"/>
              </w:rPr>
              <w:t>b</w:t>
            </w:r>
            <w:r w:rsidR="00FA4594">
              <w:rPr>
                <w:highlight w:val="yellow"/>
                <w:lang w:val="en-US"/>
              </w:rPr>
              <w:t>l</w:t>
            </w:r>
            <w:r w:rsidRPr="006711ED">
              <w:rPr>
                <w:highlight w:val="yellow"/>
                <w:lang w:val="en-US"/>
              </w:rPr>
              <w:t>e to all users</w:t>
            </w:r>
          </w:p>
          <w:p w14:paraId="34729C08" w14:textId="77777777" w:rsidR="006711ED" w:rsidRPr="00D708E8" w:rsidRDefault="006711ED" w:rsidP="00D708E8">
            <w:pPr>
              <w:rPr>
                <w:i/>
                <w:lang w:val="en-US"/>
              </w:rPr>
            </w:pPr>
            <w:proofErr w:type="spellStart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sudo</w:t>
            </w:r>
            <w:proofErr w:type="spellEnd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 xml:space="preserve"> ln -s /opt/dotnet/dotnet /</w:t>
            </w:r>
            <w:proofErr w:type="spellStart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usr</w:t>
            </w:r>
            <w:proofErr w:type="spellEnd"/>
            <w:r w:rsidRPr="00FA4594">
              <w:rPr>
                <w:rFonts w:ascii="Courier New" w:hAnsi="Courier New" w:cs="Courier New"/>
                <w:color w:val="292929"/>
                <w:spacing w:val="-1"/>
                <w:sz w:val="21"/>
                <w:szCs w:val="21"/>
                <w:shd w:val="clear" w:color="auto" w:fill="F2F2F2"/>
                <w:lang w:val="en-US"/>
              </w:rPr>
              <w:t>/local/bin</w:t>
            </w:r>
          </w:p>
          <w:p w14:paraId="2BD8AFAE" w14:textId="77777777" w:rsidR="005E76A0" w:rsidRDefault="005E76A0" w:rsidP="00D708E8">
            <w:pPr>
              <w:rPr>
                <w:lang w:val="en-US"/>
              </w:rPr>
            </w:pPr>
          </w:p>
          <w:p w14:paraId="32D878B5" w14:textId="77777777" w:rsidR="005E76A0" w:rsidRDefault="005E76A0" w:rsidP="00D708E8">
            <w:pPr>
              <w:rPr>
                <w:lang w:val="en-US"/>
              </w:rPr>
            </w:pPr>
            <w:r w:rsidRPr="001846FC">
              <w:rPr>
                <w:highlight w:val="yellow"/>
                <w:lang w:val="en-US"/>
              </w:rPr>
              <w:t xml:space="preserve">get .NET core </w:t>
            </w:r>
            <w:proofErr w:type="spellStart"/>
            <w:r w:rsidRPr="001846FC">
              <w:rPr>
                <w:highlight w:val="yellow"/>
                <w:lang w:val="en-US"/>
              </w:rPr>
              <w:t>sdk</w:t>
            </w:r>
            <w:proofErr w:type="spellEnd"/>
            <w:r w:rsidRPr="001846FC">
              <w:rPr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 3.1.3 </w:t>
            </w:r>
            <w:r w:rsidRPr="001846FC">
              <w:rPr>
                <w:highlight w:val="yellow"/>
                <w:lang w:val="en-US"/>
              </w:rPr>
              <w:t>from</w:t>
            </w:r>
            <w:r>
              <w:rPr>
                <w:lang w:val="en-US"/>
              </w:rPr>
              <w:t>:</w:t>
            </w:r>
          </w:p>
          <w:p w14:paraId="359B9112" w14:textId="77777777" w:rsidR="005E76A0" w:rsidRDefault="0098657F" w:rsidP="00D708E8">
            <w:pPr>
              <w:rPr>
                <w:lang w:val="en-US"/>
              </w:rPr>
            </w:pPr>
            <w:r>
              <w:fldChar w:fldCharType="begin"/>
            </w:r>
            <w:r w:rsidRPr="00C66745">
              <w:rPr>
                <w:lang w:val="en-US"/>
                <w:rPrChange w:id="4" w:author="Frits Ankersmit" w:date="2021-03-15T09:21:00Z">
                  <w:rPr/>
                </w:rPrChange>
              </w:rPr>
              <w:instrText xml:space="preserve"> HYPERLINK "https://download.visualstudio.microsoft.com/download/pr/dbf4ea18-70bf-4b0f-ae9c-65c8c88bcadd/115e84fb95170ddeeaf9bdb9222c964d/dotnet-sdk-3.1.301-linux-arm.tar.gz" </w:instrText>
            </w:r>
            <w:r>
              <w:fldChar w:fldCharType="separate"/>
            </w:r>
            <w:r w:rsidR="006711ED" w:rsidRPr="00042CD6">
              <w:rPr>
                <w:rStyle w:val="Hyperlink"/>
                <w:lang w:val="en-US"/>
              </w:rPr>
              <w:t>https://download.visualstudio.microsoft.com/download/pr/dbf4ea18-70bf-4b0f-ae9c-65c8c88bcadd/115e84fb95170ddeeaf9bdb9222c964d/dotnet-sdk-3.1.301-linux-arm.tar.gz</w:t>
            </w:r>
            <w:r>
              <w:rPr>
                <w:rStyle w:val="Hyperlink"/>
                <w:lang w:val="en-US"/>
              </w:rPr>
              <w:fldChar w:fldCharType="end"/>
            </w:r>
          </w:p>
          <w:p w14:paraId="2C1926CC" w14:textId="77777777" w:rsidR="005E76A0" w:rsidRDefault="005E76A0" w:rsidP="00D708E8">
            <w:pPr>
              <w:rPr>
                <w:lang w:val="en-US"/>
              </w:rPr>
            </w:pPr>
          </w:p>
          <w:p w14:paraId="5BF22FFB" w14:textId="77777777" w:rsidR="005E76A0" w:rsidRDefault="005E76A0" w:rsidP="00D708E8">
            <w:pPr>
              <w:rPr>
                <w:lang w:val="en-US"/>
              </w:rPr>
            </w:pPr>
            <w:r w:rsidRPr="001846FC">
              <w:rPr>
                <w:highlight w:val="yellow"/>
                <w:lang w:val="en-US"/>
              </w:rPr>
              <w:t>install with</w:t>
            </w:r>
          </w:p>
          <w:p w14:paraId="7527A226" w14:textId="77777777" w:rsidR="005E76A0" w:rsidRDefault="005E76A0" w:rsidP="00D708E8">
            <w:pPr>
              <w:rPr>
                <w:i/>
                <w:lang w:val="en-US"/>
              </w:rPr>
            </w:pPr>
            <w:r w:rsidRPr="001846FC">
              <w:rPr>
                <w:i/>
                <w:lang w:val="en-US"/>
              </w:rPr>
              <w:t xml:space="preserve">tar </w:t>
            </w:r>
            <w:proofErr w:type="spellStart"/>
            <w:r w:rsidRPr="001846FC">
              <w:rPr>
                <w:i/>
                <w:lang w:val="en-US"/>
              </w:rPr>
              <w:t>zxf</w:t>
            </w:r>
            <w:proofErr w:type="spellEnd"/>
            <w:r w:rsidRPr="001846FC">
              <w:rPr>
                <w:i/>
                <w:lang w:val="en-US"/>
              </w:rPr>
              <w:t xml:space="preserve"> dotnet-sdk-3.1.301-linux-arm.tar.gz -C $HOME/dotnet</w:t>
            </w:r>
          </w:p>
          <w:p w14:paraId="0C847036" w14:textId="77777777" w:rsidR="005E76A0" w:rsidRDefault="005E76A0" w:rsidP="00D708E8">
            <w:pPr>
              <w:rPr>
                <w:i/>
                <w:lang w:val="en-US"/>
              </w:rPr>
            </w:pPr>
          </w:p>
          <w:p w14:paraId="4FD18A61" w14:textId="77777777" w:rsidR="005E76A0" w:rsidRDefault="005E76A0" w:rsidP="00D708E8">
            <w:pPr>
              <w:rPr>
                <w:lang w:val="en-US"/>
              </w:rPr>
            </w:pPr>
            <w:r w:rsidRPr="00221771">
              <w:rPr>
                <w:highlight w:val="yellow"/>
                <w:lang w:val="en-US"/>
              </w:rPr>
              <w:t>check install</w:t>
            </w:r>
            <w:r>
              <w:rPr>
                <w:lang w:val="en-US"/>
              </w:rPr>
              <w:t xml:space="preserve"> with:  </w:t>
            </w:r>
          </w:p>
          <w:p w14:paraId="34B67F02" w14:textId="77777777" w:rsidR="005E76A0" w:rsidRDefault="005E76A0" w:rsidP="00D708E8">
            <w:pPr>
              <w:rPr>
                <w:i/>
                <w:lang w:val="en-US"/>
              </w:rPr>
            </w:pPr>
            <w:r w:rsidRPr="00221771">
              <w:rPr>
                <w:i/>
                <w:lang w:val="en-US"/>
              </w:rPr>
              <w:t xml:space="preserve">cd dotnet  &amp;&amp; tree </w:t>
            </w:r>
          </w:p>
          <w:p w14:paraId="58334C69" w14:textId="77777777" w:rsidR="005E76A0" w:rsidRPr="008F16D0" w:rsidRDefault="005E76A0" w:rsidP="005E76A0">
            <w:pPr>
              <w:rPr>
                <w:lang w:val="en-US"/>
              </w:rPr>
            </w:pPr>
            <w:r>
              <w:rPr>
                <w:i/>
                <w:lang w:val="en-US"/>
              </w:rPr>
              <w:t>dotnet --info</w:t>
            </w:r>
          </w:p>
        </w:tc>
        <w:tc>
          <w:tcPr>
            <w:tcW w:w="1346" w:type="dxa"/>
          </w:tcPr>
          <w:p w14:paraId="43074C6F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0A0C1492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0C7DDB2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534CAD19" w14:textId="77777777" w:rsidR="005E76A0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3F997AB0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7E048D46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0FACA062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C917D15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247872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3BC5247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  <w:p w14:paraId="15151A84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65A6E449" w14:textId="77777777" w:rsidR="00FA4594" w:rsidRDefault="00FA4594" w:rsidP="005E76A0">
            <w:pPr>
              <w:jc w:val="center"/>
              <w:rPr>
                <w:sz w:val="36"/>
                <w:lang w:val="en-US"/>
              </w:rPr>
            </w:pPr>
          </w:p>
          <w:p w14:paraId="4E90B669" w14:textId="77777777" w:rsidR="00FA4594" w:rsidRPr="008F16D0" w:rsidRDefault="00FA459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5E76A0" w:rsidRPr="008F16D0" w14:paraId="5BEA70E8" w14:textId="77777777" w:rsidTr="005E76A0">
        <w:tc>
          <w:tcPr>
            <w:tcW w:w="9039" w:type="dxa"/>
          </w:tcPr>
          <w:p w14:paraId="03399604" w14:textId="77777777" w:rsidR="005E76A0" w:rsidRDefault="005E76A0">
            <w:pPr>
              <w:rPr>
                <w:lang w:val="en-US"/>
              </w:rPr>
            </w:pPr>
            <w:r w:rsidRPr="00D708E8">
              <w:rPr>
                <w:highlight w:val="yellow"/>
                <w:lang w:val="en-US"/>
              </w:rPr>
              <w:t>Set path for user  pi</w:t>
            </w:r>
            <w:r w:rsidR="00FA4594">
              <w:rPr>
                <w:highlight w:val="yellow"/>
                <w:lang w:val="en-US"/>
              </w:rPr>
              <w:t>(</w:t>
            </w:r>
            <w:r w:rsidRPr="00D708E8">
              <w:rPr>
                <w:highlight w:val="yellow"/>
                <w:lang w:val="en-US"/>
              </w:rPr>
              <w:t xml:space="preserve"> and </w:t>
            </w:r>
            <w:r w:rsidR="002A52EA">
              <w:rPr>
                <w:highlight w:val="yellow"/>
                <w:lang w:val="en-US"/>
              </w:rPr>
              <w:t xml:space="preserve">possibly </w:t>
            </w:r>
            <w:r w:rsidRPr="00D708E8">
              <w:rPr>
                <w:highlight w:val="yellow"/>
                <w:lang w:val="en-US"/>
              </w:rPr>
              <w:t>fa</w:t>
            </w:r>
            <w:r w:rsidR="00FA4594">
              <w:rPr>
                <w:lang w:val="en-US"/>
              </w:rPr>
              <w:t>)</w:t>
            </w:r>
          </w:p>
          <w:p w14:paraId="533CC47C" w14:textId="77777777" w:rsidR="005E76A0" w:rsidRDefault="005E76A0">
            <w:pPr>
              <w:rPr>
                <w:lang w:val="en-US"/>
              </w:rPr>
            </w:pPr>
            <w:r w:rsidRPr="00D708E8">
              <w:rPr>
                <w:lang w:val="en-US"/>
              </w:rPr>
              <w:t>set path and  env edit</w:t>
            </w:r>
            <w:r>
              <w:rPr>
                <w:lang w:val="en-US"/>
              </w:rPr>
              <w:t xml:space="preserve">:  </w:t>
            </w:r>
            <w:proofErr w:type="spellStart"/>
            <w:r w:rsidR="00FA4594" w:rsidRPr="00FA4594">
              <w:rPr>
                <w:i/>
                <w:lang w:val="en-US"/>
              </w:rPr>
              <w:t>sudo</w:t>
            </w:r>
            <w:proofErr w:type="spellEnd"/>
            <w:r w:rsidR="00FA4594" w:rsidRPr="00FA4594">
              <w:rPr>
                <w:i/>
                <w:lang w:val="en-US"/>
              </w:rPr>
              <w:t xml:space="preserve"> </w:t>
            </w:r>
            <w:r w:rsidRPr="00FA4594">
              <w:rPr>
                <w:i/>
                <w:lang w:val="en-US"/>
              </w:rPr>
              <w:t>nano  ~/,</w:t>
            </w:r>
            <w:proofErr w:type="spellStart"/>
            <w:r w:rsidRPr="00FA4594">
              <w:rPr>
                <w:i/>
                <w:lang w:val="en-US"/>
              </w:rPr>
              <w:t>bashrc</w:t>
            </w:r>
            <w:proofErr w:type="spellEnd"/>
          </w:p>
          <w:p w14:paraId="5D4AA941" w14:textId="77777777" w:rsidR="005E76A0" w:rsidRDefault="005E76A0">
            <w:pPr>
              <w:rPr>
                <w:lang w:val="en-US"/>
              </w:rPr>
            </w:pPr>
            <w:r>
              <w:rPr>
                <w:lang w:val="en-US"/>
              </w:rPr>
              <w:t>add to end off file</w:t>
            </w:r>
          </w:p>
          <w:p w14:paraId="144C1C26" w14:textId="77777777" w:rsidR="005E76A0" w:rsidRPr="00D708E8" w:rsidRDefault="005E76A0">
            <w:pPr>
              <w:rPr>
                <w:i/>
                <w:lang w:val="en-US"/>
              </w:rPr>
            </w:pPr>
            <w:r w:rsidRPr="00D708E8">
              <w:rPr>
                <w:i/>
                <w:lang w:val="en-US"/>
              </w:rPr>
              <w:t>export PATH=$PATH</w:t>
            </w:r>
            <w:r w:rsidR="00FA4594">
              <w:rPr>
                <w:i/>
                <w:lang w:val="en-US"/>
              </w:rPr>
              <w:t>:/opt</w:t>
            </w:r>
            <w:r w:rsidRPr="00D708E8">
              <w:rPr>
                <w:i/>
                <w:lang w:val="en-US"/>
              </w:rPr>
              <w:t>/dotnet</w:t>
            </w:r>
          </w:p>
          <w:p w14:paraId="46E0A91C" w14:textId="77777777" w:rsidR="005E76A0" w:rsidRDefault="005E76A0">
            <w:pPr>
              <w:rPr>
                <w:lang w:val="en-US"/>
              </w:rPr>
            </w:pPr>
            <w:r w:rsidRPr="00D708E8">
              <w:rPr>
                <w:i/>
                <w:lang w:val="en-US"/>
              </w:rPr>
              <w:t>export DOTNET_ROOT=$HOME/dotnet</w:t>
            </w:r>
          </w:p>
        </w:tc>
        <w:tc>
          <w:tcPr>
            <w:tcW w:w="1346" w:type="dxa"/>
          </w:tcPr>
          <w:p w14:paraId="33C45FB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0F984FA4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6133F27C" w14:textId="77777777" w:rsidR="005E76A0" w:rsidRPr="008F16D0" w:rsidRDefault="005E76A0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20EA69D2" w14:textId="77777777" w:rsidR="005E76A0" w:rsidRPr="008F16D0" w:rsidRDefault="00C81A04" w:rsidP="005E76A0">
            <w:pPr>
              <w:jc w:val="center"/>
              <w:rPr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2A52EA" w:rsidRPr="008F16D0" w14:paraId="7640AC33" w14:textId="77777777" w:rsidTr="005E76A0">
        <w:tc>
          <w:tcPr>
            <w:tcW w:w="9039" w:type="dxa"/>
          </w:tcPr>
          <w:p w14:paraId="4BFA6965" w14:textId="77777777" w:rsidR="002A52EA" w:rsidRPr="00C66745" w:rsidRDefault="002A52EA">
            <w:pPr>
              <w:rPr>
                <w:lang w:val="en-US"/>
                <w:rPrChange w:id="5" w:author="Frits Ankersmit" w:date="2021-03-15T09:21:00Z">
                  <w:rPr/>
                </w:rPrChange>
              </w:rPr>
            </w:pPr>
            <w:r>
              <w:rPr>
                <w:highlight w:val="yellow"/>
                <w:lang w:val="en-US"/>
              </w:rPr>
              <w:t xml:space="preserve">Install code from </w:t>
            </w:r>
            <w:r w:rsidR="0098657F">
              <w:fldChar w:fldCharType="begin"/>
            </w:r>
            <w:r w:rsidR="0098657F" w:rsidRPr="00C66745">
              <w:rPr>
                <w:lang w:val="en-US"/>
                <w:rPrChange w:id="6" w:author="Frits Ankersmit" w:date="2021-03-15T09:21:00Z">
                  <w:rPr/>
                </w:rPrChange>
              </w:rPr>
              <w:instrText xml:space="preserve"> HYPERLINK "https://code.headmelted.com/" </w:instrText>
            </w:r>
            <w:r w:rsidR="0098657F">
              <w:fldChar w:fldCharType="separate"/>
            </w:r>
            <w:r w:rsidRPr="002A52EA">
              <w:rPr>
                <w:rStyle w:val="Hyperlink"/>
                <w:lang w:val="en-US"/>
              </w:rPr>
              <w:t>https://code.headmelted.com/</w:t>
            </w:r>
            <w:r w:rsidR="0098657F">
              <w:rPr>
                <w:rStyle w:val="Hyperlink"/>
                <w:lang w:val="en-US"/>
              </w:rPr>
              <w:fldChar w:fldCharType="end"/>
            </w:r>
          </w:p>
          <w:p w14:paraId="60AA1DDB" w14:textId="77777777" w:rsidR="002A52EA" w:rsidRPr="00C66745" w:rsidRDefault="002A52EA">
            <w:pPr>
              <w:rPr>
                <w:i/>
                <w:lang w:val="en-US"/>
                <w:rPrChange w:id="7" w:author="Frits Ankersmit" w:date="2021-03-15T09:21:00Z">
                  <w:rPr>
                    <w:i/>
                  </w:rPr>
                </w:rPrChange>
              </w:rPr>
            </w:pPr>
            <w:proofErr w:type="spellStart"/>
            <w:r w:rsidRPr="00C66745">
              <w:rPr>
                <w:i/>
                <w:lang w:val="en-US"/>
                <w:rPrChange w:id="8" w:author="Frits Ankersmit" w:date="2021-03-15T09:21:00Z">
                  <w:rPr>
                    <w:i/>
                  </w:rPr>
                </w:rPrChange>
              </w:rPr>
              <w:t>sudo</w:t>
            </w:r>
            <w:proofErr w:type="spellEnd"/>
            <w:r w:rsidRPr="00C66745">
              <w:rPr>
                <w:i/>
                <w:lang w:val="en-US"/>
                <w:rPrChange w:id="9" w:author="Frits Ankersmit" w:date="2021-03-15T09:21:00Z">
                  <w:rPr>
                    <w:i/>
                  </w:rPr>
                </w:rPrChange>
              </w:rPr>
              <w:t xml:space="preserve"> –s</w:t>
            </w:r>
          </w:p>
          <w:p w14:paraId="79485669" w14:textId="77777777" w:rsidR="002A52EA" w:rsidRPr="002A52EA" w:rsidRDefault="002A52EA" w:rsidP="002A52EA">
            <w:pPr>
              <w:pBdr>
                <w:top w:val="single" w:sz="6" w:space="0" w:color="DCE6F0"/>
                <w:left w:val="single" w:sz="6" w:space="0" w:color="DCE6F0"/>
                <w:bottom w:val="single" w:sz="6" w:space="0" w:color="DCE6F0"/>
                <w:right w:val="single" w:sz="6" w:space="0" w:color="DCE6F0"/>
              </w:pBdr>
              <w:shd w:val="clear" w:color="auto" w:fill="F3F6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color w:val="567482"/>
                <w:sz w:val="20"/>
                <w:szCs w:val="20"/>
                <w:lang w:val="en-US" w:eastAsia="nl-NL"/>
              </w:rPr>
            </w:pPr>
            <w:r w:rsidRPr="002A52EA">
              <w:rPr>
                <w:rFonts w:ascii="Courier New" w:eastAsia="Times New Roman" w:hAnsi="Courier New" w:cs="Courier New"/>
                <w:i/>
                <w:color w:val="567482"/>
                <w:sz w:val="20"/>
                <w:szCs w:val="20"/>
                <w:lang w:val="en-US" w:eastAsia="nl-NL"/>
              </w:rPr>
              <w:t xml:space="preserve">. &lt;( </w:t>
            </w:r>
            <w:proofErr w:type="spellStart"/>
            <w:r w:rsidRPr="002A52EA">
              <w:rPr>
                <w:rFonts w:ascii="Courier New" w:eastAsia="Times New Roman" w:hAnsi="Courier New" w:cs="Courier New"/>
                <w:i/>
                <w:color w:val="567482"/>
                <w:sz w:val="20"/>
                <w:szCs w:val="20"/>
                <w:lang w:val="en-US" w:eastAsia="nl-NL"/>
              </w:rPr>
              <w:t>wget</w:t>
            </w:r>
            <w:proofErr w:type="spellEnd"/>
            <w:r w:rsidRPr="002A52EA">
              <w:rPr>
                <w:rFonts w:ascii="Courier New" w:eastAsia="Times New Roman" w:hAnsi="Courier New" w:cs="Courier New"/>
                <w:i/>
                <w:color w:val="567482"/>
                <w:sz w:val="20"/>
                <w:szCs w:val="20"/>
                <w:lang w:val="en-US" w:eastAsia="nl-NL"/>
              </w:rPr>
              <w:t xml:space="preserve"> -O - https://code.headmelted.com/installers/apt.sh )</w:t>
            </w:r>
          </w:p>
          <w:p w14:paraId="67280403" w14:textId="77777777" w:rsidR="002A52EA" w:rsidRPr="002A52EA" w:rsidRDefault="002A52EA">
            <w:pPr>
              <w:rPr>
                <w:i/>
                <w:highlight w:val="yellow"/>
                <w:lang w:val="en-US"/>
              </w:rPr>
            </w:pPr>
          </w:p>
        </w:tc>
        <w:tc>
          <w:tcPr>
            <w:tcW w:w="1346" w:type="dxa"/>
          </w:tcPr>
          <w:p w14:paraId="052EC953" w14:textId="77777777" w:rsidR="002A52EA" w:rsidRPr="008F16D0" w:rsidRDefault="002A52EA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6EEE2DA5" w14:textId="77777777" w:rsidR="002A52EA" w:rsidRPr="008F16D0" w:rsidRDefault="002A52EA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425A117F" w14:textId="77777777" w:rsidR="002A52EA" w:rsidRPr="008F16D0" w:rsidRDefault="002A52EA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145E0709" w14:textId="77777777" w:rsidR="002A52EA" w:rsidRPr="00470046" w:rsidRDefault="00B34595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  <w:tr w:rsidR="00F74136" w:rsidRPr="008F16D0" w14:paraId="2189C30C" w14:textId="77777777" w:rsidTr="005E76A0">
        <w:tc>
          <w:tcPr>
            <w:tcW w:w="9039" w:type="dxa"/>
          </w:tcPr>
          <w:p w14:paraId="2A1B08C1" w14:textId="77777777" w:rsidR="00F74136" w:rsidRDefault="00F74136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 xml:space="preserve">Install webserver  </w:t>
            </w:r>
            <w:proofErr w:type="spellStart"/>
            <w:r>
              <w:rPr>
                <w:highlight w:val="yellow"/>
                <w:lang w:val="en-US"/>
              </w:rPr>
              <w:t>nginx</w:t>
            </w:r>
            <w:proofErr w:type="spellEnd"/>
            <w:r>
              <w:rPr>
                <w:highlight w:val="yellow"/>
                <w:lang w:val="en-US"/>
              </w:rPr>
              <w:t>:</w:t>
            </w:r>
          </w:p>
          <w:p w14:paraId="6A2BA110" w14:textId="77777777" w:rsidR="00F74136" w:rsidRPr="00F74136" w:rsidRDefault="00F74136">
            <w:pPr>
              <w:rPr>
                <w:i/>
                <w:lang w:val="en-US"/>
              </w:rPr>
            </w:pPr>
            <w:proofErr w:type="spellStart"/>
            <w:r w:rsidRPr="00F74136">
              <w:rPr>
                <w:i/>
                <w:lang w:val="en-US"/>
              </w:rPr>
              <w:t>sudo</w:t>
            </w:r>
            <w:proofErr w:type="spellEnd"/>
            <w:r w:rsidRPr="00F74136">
              <w:rPr>
                <w:i/>
                <w:lang w:val="en-US"/>
              </w:rPr>
              <w:t xml:space="preserve"> apt update</w:t>
            </w:r>
          </w:p>
          <w:p w14:paraId="26CED18F" w14:textId="77777777" w:rsidR="00F74136" w:rsidRPr="00F74136" w:rsidRDefault="00F74136">
            <w:pPr>
              <w:rPr>
                <w:i/>
                <w:lang w:val="en-US"/>
              </w:rPr>
            </w:pPr>
            <w:proofErr w:type="spellStart"/>
            <w:r w:rsidRPr="00F74136">
              <w:rPr>
                <w:i/>
                <w:lang w:val="en-US"/>
              </w:rPr>
              <w:t>sudo</w:t>
            </w:r>
            <w:proofErr w:type="spellEnd"/>
            <w:r w:rsidRPr="00F74136">
              <w:rPr>
                <w:i/>
                <w:lang w:val="en-US"/>
              </w:rPr>
              <w:t xml:space="preserve"> apt install </w:t>
            </w:r>
            <w:proofErr w:type="spellStart"/>
            <w:r w:rsidRPr="00F74136">
              <w:rPr>
                <w:i/>
                <w:lang w:val="en-US"/>
              </w:rPr>
              <w:t>nginx</w:t>
            </w:r>
            <w:proofErr w:type="spellEnd"/>
          </w:p>
          <w:p w14:paraId="674A2041" w14:textId="77777777" w:rsidR="00F74136" w:rsidRDefault="00F74136">
            <w:pPr>
              <w:rPr>
                <w:i/>
                <w:lang w:val="en-US"/>
              </w:rPr>
            </w:pPr>
            <w:proofErr w:type="spellStart"/>
            <w:r w:rsidRPr="00F74136">
              <w:rPr>
                <w:i/>
                <w:lang w:val="en-US"/>
              </w:rPr>
              <w:t>sudo</w:t>
            </w:r>
            <w:proofErr w:type="spellEnd"/>
            <w:r w:rsidRPr="00F74136">
              <w:rPr>
                <w:i/>
                <w:lang w:val="en-US"/>
              </w:rPr>
              <w:t xml:space="preserve"> /</w:t>
            </w:r>
            <w:proofErr w:type="spellStart"/>
            <w:r w:rsidRPr="00F74136">
              <w:rPr>
                <w:i/>
                <w:lang w:val="en-US"/>
              </w:rPr>
              <w:t>etc</w:t>
            </w:r>
            <w:proofErr w:type="spellEnd"/>
            <w:r w:rsidRPr="00F74136">
              <w:rPr>
                <w:i/>
                <w:lang w:val="en-US"/>
              </w:rPr>
              <w:t>/</w:t>
            </w:r>
            <w:proofErr w:type="spellStart"/>
            <w:r w:rsidRPr="00F74136">
              <w:rPr>
                <w:i/>
                <w:lang w:val="en-US"/>
              </w:rPr>
              <w:t>init.d</w:t>
            </w:r>
            <w:proofErr w:type="spellEnd"/>
            <w:r w:rsidRPr="00F74136">
              <w:rPr>
                <w:i/>
                <w:lang w:val="en-US"/>
              </w:rPr>
              <w:t>/</w:t>
            </w:r>
            <w:proofErr w:type="spellStart"/>
            <w:r w:rsidRPr="00F74136">
              <w:rPr>
                <w:i/>
                <w:lang w:val="en-US"/>
              </w:rPr>
              <w:t>nginx</w:t>
            </w:r>
            <w:proofErr w:type="spellEnd"/>
            <w:r w:rsidRPr="00F74136">
              <w:rPr>
                <w:i/>
                <w:lang w:val="en-US"/>
              </w:rPr>
              <w:t>/start</w:t>
            </w:r>
          </w:p>
          <w:p w14:paraId="21C45E7E" w14:textId="77777777" w:rsidR="00F74136" w:rsidRPr="00F74136" w:rsidRDefault="00F74136">
            <w:pPr>
              <w:rPr>
                <w:lang w:val="en-US"/>
              </w:rPr>
            </w:pPr>
            <w:r w:rsidRPr="00F74136">
              <w:rPr>
                <w:highlight w:val="yellow"/>
                <w:lang w:val="en-US"/>
              </w:rPr>
              <w:t xml:space="preserve">configure </w:t>
            </w:r>
            <w:proofErr w:type="spellStart"/>
            <w:r w:rsidRPr="00F74136">
              <w:rPr>
                <w:highlight w:val="yellow"/>
                <w:lang w:val="en-US"/>
              </w:rPr>
              <w:t>weserver</w:t>
            </w:r>
            <w:proofErr w:type="spellEnd"/>
            <w:r w:rsidRPr="00F74136">
              <w:rPr>
                <w:highlight w:val="yellow"/>
                <w:lang w:val="en-US"/>
              </w:rPr>
              <w:t xml:space="preserve"> for services</w:t>
            </w:r>
          </w:p>
          <w:p w14:paraId="0569CB70" w14:textId="77777777" w:rsidR="00F74136" w:rsidRDefault="00F74136">
            <w:pPr>
              <w:rPr>
                <w:highlight w:val="yellow"/>
                <w:lang w:val="en-US"/>
              </w:rPr>
            </w:pPr>
          </w:p>
        </w:tc>
        <w:tc>
          <w:tcPr>
            <w:tcW w:w="1346" w:type="dxa"/>
          </w:tcPr>
          <w:p w14:paraId="46AE3BFD" w14:textId="77777777" w:rsidR="00F74136" w:rsidRPr="008F16D0" w:rsidRDefault="00F74136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25402A82" w14:textId="77777777" w:rsidR="00F74136" w:rsidRPr="008F16D0" w:rsidRDefault="00F74136" w:rsidP="005E76A0">
            <w:pPr>
              <w:jc w:val="center"/>
              <w:rPr>
                <w:lang w:val="en-US"/>
              </w:rPr>
            </w:pPr>
          </w:p>
        </w:tc>
        <w:tc>
          <w:tcPr>
            <w:tcW w:w="1346" w:type="dxa"/>
          </w:tcPr>
          <w:p w14:paraId="29AB8FA6" w14:textId="77777777" w:rsidR="00F74136" w:rsidRPr="008F16D0" w:rsidRDefault="00F74136" w:rsidP="005E76A0">
            <w:pPr>
              <w:jc w:val="center"/>
              <w:rPr>
                <w:lang w:val="en-US"/>
              </w:rPr>
            </w:pPr>
          </w:p>
        </w:tc>
        <w:tc>
          <w:tcPr>
            <w:tcW w:w="1347" w:type="dxa"/>
          </w:tcPr>
          <w:p w14:paraId="35B2A5A7" w14:textId="77777777" w:rsidR="00F74136" w:rsidRPr="00470046" w:rsidRDefault="00F74136" w:rsidP="005E76A0">
            <w:pPr>
              <w:jc w:val="center"/>
              <w:rPr>
                <w:sz w:val="36"/>
                <w:highlight w:val="green"/>
                <w:lang w:val="en-US"/>
              </w:rPr>
            </w:pPr>
            <w:r w:rsidRPr="00470046">
              <w:rPr>
                <w:sz w:val="36"/>
                <w:highlight w:val="green"/>
                <w:lang w:val="en-US"/>
              </w:rPr>
              <w:sym w:font="Wingdings" w:char="F04A"/>
            </w:r>
          </w:p>
        </w:tc>
      </w:tr>
    </w:tbl>
    <w:p w14:paraId="3D0C72DC" w14:textId="77777777" w:rsidR="00D708E8" w:rsidRDefault="00D708E8" w:rsidP="005E76A0">
      <w:pPr>
        <w:spacing w:after="0" w:line="240" w:lineRule="auto"/>
        <w:rPr>
          <w:ins w:id="10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  <w:r w:rsidRPr="00D708E8">
        <w:rPr>
          <w:rFonts w:ascii="Calibri" w:eastAsia="Times New Roman" w:hAnsi="Calibri" w:cs="Calibri"/>
          <w:color w:val="000000"/>
          <w:lang w:val="en-US" w:eastAsia="nl-NL"/>
        </w:rPr>
        <w:t>NOTE: IP range 192.168.2.160 tot 198 set in router</w:t>
      </w:r>
    </w:p>
    <w:p w14:paraId="219F310C" w14:textId="77777777" w:rsidR="00C66745" w:rsidRDefault="00C66745" w:rsidP="005E76A0">
      <w:pPr>
        <w:spacing w:after="0" w:line="240" w:lineRule="auto"/>
        <w:rPr>
          <w:ins w:id="11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</w:p>
    <w:p w14:paraId="73296C01" w14:textId="77777777" w:rsidR="00C66745" w:rsidRDefault="00C66745" w:rsidP="005E76A0">
      <w:pPr>
        <w:spacing w:after="0" w:line="240" w:lineRule="auto"/>
        <w:rPr>
          <w:ins w:id="12" w:author="Frits Ankersmit" w:date="2021-03-15T09:21:00Z"/>
          <w:rFonts w:ascii="Calibri" w:eastAsia="Times New Roman" w:hAnsi="Calibri" w:cs="Calibri"/>
          <w:color w:val="000000"/>
          <w:lang w:val="en-US" w:eastAsia="nl-NL"/>
        </w:rPr>
      </w:pPr>
    </w:p>
    <w:p w14:paraId="1721499E" w14:textId="77777777" w:rsidR="00C66745" w:rsidRDefault="00C66745" w:rsidP="00C66745">
      <w:pPr>
        <w:pStyle w:val="Heading2"/>
        <w:rPr>
          <w:ins w:id="13" w:author="Frits Ankersmit" w:date="2021-03-15T09:21:00Z"/>
          <w:rFonts w:eastAsia="Times New Roman"/>
          <w:lang w:val="en-US" w:eastAsia="nl-NL"/>
        </w:rPr>
      </w:pPr>
    </w:p>
    <w:p w14:paraId="7311F18F" w14:textId="77777777" w:rsidR="00C66745" w:rsidRDefault="00C66745" w:rsidP="00C66745">
      <w:pPr>
        <w:pStyle w:val="Heading2"/>
        <w:rPr>
          <w:ins w:id="14" w:author="Frits Ankersmit" w:date="2021-03-15T09:21:00Z"/>
          <w:rFonts w:eastAsia="Times New Roman"/>
          <w:lang w:val="en-US" w:eastAsia="nl-NL"/>
        </w:rPr>
      </w:pPr>
      <w:ins w:id="15" w:author="Frits Ankersmit" w:date="2021-03-15T09:21:00Z">
        <w:r w:rsidRPr="00C66745">
          <w:rPr>
            <w:rFonts w:eastAsia="Times New Roman"/>
            <w:lang w:val="en-US" w:eastAsia="nl-NL"/>
          </w:rPr>
          <w:t>Add subdomain to localhost URL</w:t>
        </w:r>
      </w:ins>
    </w:p>
    <w:p w14:paraId="126CFFE0" w14:textId="77777777" w:rsidR="00D708E8" w:rsidRPr="008F16D0" w:rsidRDefault="00C66745" w:rsidP="005E76A0">
      <w:pPr>
        <w:spacing w:after="0" w:line="240" w:lineRule="auto"/>
        <w:rPr>
          <w:lang w:val="en-US"/>
        </w:rPr>
      </w:pPr>
      <w:ins w:id="16" w:author="Frits Ankersmit" w:date="2021-03-15T09:21:00Z">
        <w:r w:rsidRPr="00C66745">
          <w:rPr>
            <w:lang w:val="en-US"/>
          </w:rPr>
          <w:drawing>
            <wp:inline distT="0" distB="0" distL="0" distR="0" wp14:anchorId="7AA0F0D7" wp14:editId="0B44585A">
              <wp:extent cx="6963747" cy="3429479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63747" cy="34294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D708E8" w:rsidRPr="008F16D0" w:rsidSect="005E76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its Ankersmit">
    <w15:presenceInfo w15:providerId="Windows Live" w15:userId="7e0afb3984d823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6D0"/>
    <w:rsid w:val="000101AC"/>
    <w:rsid w:val="000C1FB3"/>
    <w:rsid w:val="001846FC"/>
    <w:rsid w:val="001F0615"/>
    <w:rsid w:val="00221771"/>
    <w:rsid w:val="00280F51"/>
    <w:rsid w:val="002A52EA"/>
    <w:rsid w:val="003C2FB9"/>
    <w:rsid w:val="00442AFD"/>
    <w:rsid w:val="00470046"/>
    <w:rsid w:val="005E76A0"/>
    <w:rsid w:val="006711ED"/>
    <w:rsid w:val="006D47BE"/>
    <w:rsid w:val="006E3FF8"/>
    <w:rsid w:val="00865AE6"/>
    <w:rsid w:val="008F16D0"/>
    <w:rsid w:val="009459AF"/>
    <w:rsid w:val="009668A3"/>
    <w:rsid w:val="009838AF"/>
    <w:rsid w:val="0098657F"/>
    <w:rsid w:val="009D27FC"/>
    <w:rsid w:val="00B318A6"/>
    <w:rsid w:val="00B34595"/>
    <w:rsid w:val="00B670D9"/>
    <w:rsid w:val="00B95BF0"/>
    <w:rsid w:val="00C66745"/>
    <w:rsid w:val="00C71DB7"/>
    <w:rsid w:val="00C81A04"/>
    <w:rsid w:val="00C8532B"/>
    <w:rsid w:val="00CA3CE6"/>
    <w:rsid w:val="00D708E8"/>
    <w:rsid w:val="00DE1289"/>
    <w:rsid w:val="00F74136"/>
    <w:rsid w:val="00F8141C"/>
    <w:rsid w:val="00FA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FB8E7"/>
  <w15:docId w15:val="{1BBF0DF2-2F84-46E1-8E0D-1565308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08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846F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2EA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8657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8657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865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Frits Ankersmit</dc:creator>
  <cp:lastModifiedBy>Frits Ankersmit</cp:lastModifiedBy>
  <cp:revision>5</cp:revision>
  <dcterms:created xsi:type="dcterms:W3CDTF">2020-06-11T15:39:00Z</dcterms:created>
  <dcterms:modified xsi:type="dcterms:W3CDTF">2021-03-15T08:22:00Z</dcterms:modified>
</cp:coreProperties>
</file>